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678EB" w14:textId="77777777" w:rsidR="005C52CF" w:rsidRDefault="00FB595F" w:rsidP="00211349">
      <w:pPr>
        <w:spacing w:line="360" w:lineRule="auto"/>
        <w:rPr>
          <w:rFonts w:ascii="Times New Roman" w:hAnsi="Times New Roman" w:cs="Times New Roman"/>
          <w:sz w:val="24"/>
          <w:szCs w:val="24"/>
        </w:rPr>
        <w:pPrChange w:id="0" w:author="Matthew Strax-Haber" w:date="2012-11-20T11:40:00Z">
          <w:pPr>
            <w:spacing w:line="480" w:lineRule="auto"/>
          </w:pPr>
        </w:pPrChange>
      </w:pPr>
      <w:r>
        <w:rPr>
          <w:rFonts w:ascii="Times New Roman" w:hAnsi="Times New Roman" w:cs="Times New Roman"/>
          <w:sz w:val="24"/>
          <w:szCs w:val="24"/>
        </w:rPr>
        <w:t>James Magnarelli, Matthew Strax-Haber, Brad Fournier</w:t>
      </w:r>
    </w:p>
    <w:p w14:paraId="3FA9D3C5" w14:textId="77777777" w:rsidR="00FB595F" w:rsidRDefault="00FB595F" w:rsidP="00211349">
      <w:pPr>
        <w:spacing w:line="360" w:lineRule="auto"/>
        <w:rPr>
          <w:rFonts w:ascii="Times New Roman" w:hAnsi="Times New Roman" w:cs="Times New Roman"/>
          <w:sz w:val="24"/>
          <w:szCs w:val="24"/>
        </w:rPr>
        <w:pPrChange w:id="1" w:author="Matthew Strax-Haber" w:date="2012-11-20T11:40:00Z">
          <w:pPr>
            <w:spacing w:line="480" w:lineRule="auto"/>
          </w:pPr>
        </w:pPrChange>
      </w:pPr>
      <w:r>
        <w:rPr>
          <w:rFonts w:ascii="Times New Roman" w:hAnsi="Times New Roman" w:cs="Times New Roman"/>
          <w:sz w:val="24"/>
          <w:szCs w:val="24"/>
        </w:rPr>
        <w:t>Professor Gillian Smith</w:t>
      </w:r>
    </w:p>
    <w:p w14:paraId="712E04E7" w14:textId="77777777" w:rsidR="00FB595F" w:rsidRDefault="00FB595F" w:rsidP="00211349">
      <w:pPr>
        <w:spacing w:line="360" w:lineRule="auto"/>
        <w:rPr>
          <w:rFonts w:ascii="Times New Roman" w:hAnsi="Times New Roman" w:cs="Times New Roman"/>
          <w:sz w:val="24"/>
          <w:szCs w:val="24"/>
        </w:rPr>
        <w:pPrChange w:id="2" w:author="Matthew Strax-Haber" w:date="2012-11-20T11:40:00Z">
          <w:pPr>
            <w:spacing w:line="480" w:lineRule="auto"/>
          </w:pPr>
        </w:pPrChange>
      </w:pPr>
      <w:r>
        <w:rPr>
          <w:rFonts w:ascii="Times New Roman" w:hAnsi="Times New Roman" w:cs="Times New Roman"/>
          <w:sz w:val="24"/>
          <w:szCs w:val="24"/>
        </w:rPr>
        <w:t>CS 4100/5100</w:t>
      </w:r>
      <w:ins w:id="3" w:author="Matthew Strax-Haber" w:date="2012-11-20T11:06:00Z">
        <w:r w:rsidR="00C53FE1">
          <w:rPr>
            <w:rFonts w:ascii="Times New Roman" w:hAnsi="Times New Roman" w:cs="Times New Roman"/>
            <w:sz w:val="24"/>
            <w:szCs w:val="24"/>
          </w:rPr>
          <w:t xml:space="preserve"> – Foundations of Artificial Intelligence</w:t>
        </w:r>
      </w:ins>
    </w:p>
    <w:p w14:paraId="0D7F180B" w14:textId="01893C61" w:rsidR="00FB595F" w:rsidRDefault="00FB595F" w:rsidP="00211349">
      <w:pPr>
        <w:tabs>
          <w:tab w:val="left" w:pos="2480"/>
        </w:tabs>
        <w:spacing w:line="360" w:lineRule="auto"/>
        <w:rPr>
          <w:ins w:id="4" w:author="Matthew Strax-Haber" w:date="2012-11-20T11:42:00Z"/>
          <w:rFonts w:ascii="Times New Roman" w:hAnsi="Times New Roman" w:cs="Times New Roman"/>
          <w:sz w:val="24"/>
          <w:szCs w:val="24"/>
        </w:rPr>
        <w:pPrChange w:id="5" w:author="Matthew Strax-Haber" w:date="2012-11-20T11:40:00Z">
          <w:pPr>
            <w:spacing w:line="480" w:lineRule="auto"/>
          </w:pPr>
        </w:pPrChange>
      </w:pPr>
      <w:r>
        <w:rPr>
          <w:rFonts w:ascii="Times New Roman" w:hAnsi="Times New Roman" w:cs="Times New Roman"/>
          <w:sz w:val="24"/>
          <w:szCs w:val="24"/>
        </w:rPr>
        <w:t>November 19, 2012</w:t>
      </w:r>
      <w:ins w:id="6" w:author="Matthew Strax-Haber" w:date="2012-11-20T11:40:00Z">
        <w:r w:rsidR="00211349">
          <w:rPr>
            <w:rFonts w:ascii="Times New Roman" w:hAnsi="Times New Roman" w:cs="Times New Roman"/>
            <w:sz w:val="24"/>
            <w:szCs w:val="24"/>
          </w:rPr>
          <w:tab/>
        </w:r>
      </w:ins>
    </w:p>
    <w:p w14:paraId="5C6A0492" w14:textId="77777777" w:rsidR="00587EB9" w:rsidRDefault="00587EB9" w:rsidP="00211349">
      <w:pPr>
        <w:tabs>
          <w:tab w:val="left" w:pos="2480"/>
        </w:tabs>
        <w:spacing w:line="360" w:lineRule="auto"/>
        <w:rPr>
          <w:rFonts w:ascii="Times New Roman" w:hAnsi="Times New Roman" w:cs="Times New Roman"/>
          <w:sz w:val="24"/>
          <w:szCs w:val="24"/>
        </w:rPr>
        <w:pPrChange w:id="7" w:author="Matthew Strax-Haber" w:date="2012-11-20T11:40:00Z">
          <w:pPr>
            <w:spacing w:line="480" w:lineRule="auto"/>
          </w:pPr>
        </w:pPrChange>
      </w:pPr>
    </w:p>
    <w:p w14:paraId="5FCA16DD" w14:textId="77777777" w:rsidR="00FB595F" w:rsidRPr="00CD00F6" w:rsidDel="00CD00F6" w:rsidRDefault="00FB595F" w:rsidP="00FB595F">
      <w:pPr>
        <w:spacing w:line="480" w:lineRule="auto"/>
        <w:jc w:val="center"/>
        <w:rPr>
          <w:del w:id="8" w:author="Matthew Strax-Haber" w:date="2012-11-20T11:08:00Z"/>
          <w:rFonts w:ascii="Times New Roman" w:hAnsi="Times New Roman" w:cs="Times New Roman"/>
          <w:b/>
          <w:sz w:val="48"/>
          <w:szCs w:val="48"/>
          <w:u w:val="single"/>
          <w:rPrChange w:id="9" w:author="Matthew Strax-Haber" w:date="2012-11-20T11:26:00Z">
            <w:rPr>
              <w:del w:id="10" w:author="Matthew Strax-Haber" w:date="2012-11-20T11:08:00Z"/>
              <w:rFonts w:ascii="Times New Roman" w:hAnsi="Times New Roman" w:cs="Times New Roman"/>
              <w:sz w:val="24"/>
              <w:szCs w:val="24"/>
              <w:u w:val="single"/>
            </w:rPr>
          </w:rPrChange>
        </w:rPr>
      </w:pPr>
      <w:r w:rsidRPr="00CD00F6">
        <w:rPr>
          <w:rFonts w:ascii="Times New Roman" w:hAnsi="Times New Roman" w:cs="Times New Roman"/>
          <w:b/>
          <w:sz w:val="48"/>
          <w:szCs w:val="48"/>
          <w:u w:val="single"/>
          <w:rPrChange w:id="11" w:author="Matthew Strax-Haber" w:date="2012-11-20T11:26:00Z">
            <w:rPr>
              <w:rFonts w:ascii="Times New Roman" w:hAnsi="Times New Roman" w:cs="Times New Roman"/>
              <w:sz w:val="24"/>
              <w:szCs w:val="24"/>
            </w:rPr>
          </w:rPrChange>
        </w:rPr>
        <w:t>Final Project Midpoint Report</w:t>
      </w:r>
    </w:p>
    <w:p w14:paraId="3AF9A79C" w14:textId="77777777" w:rsidR="00227606" w:rsidRPr="00C53FE1" w:rsidRDefault="00227606" w:rsidP="00CD00F6">
      <w:pPr>
        <w:spacing w:line="480" w:lineRule="auto"/>
        <w:jc w:val="center"/>
        <w:rPr>
          <w:ins w:id="12" w:author="Matthew Strax-Haber" w:date="2012-11-20T11:08:00Z"/>
          <w:rFonts w:ascii="Times New Roman" w:hAnsi="Times New Roman" w:cs="Times New Roman"/>
          <w:sz w:val="24"/>
          <w:szCs w:val="24"/>
          <w:u w:val="single"/>
          <w:rPrChange w:id="13" w:author="Matthew Strax-Haber" w:date="2012-11-20T11:07:00Z">
            <w:rPr>
              <w:ins w:id="14" w:author="Matthew Strax-Haber" w:date="2012-11-20T11:08:00Z"/>
              <w:rFonts w:ascii="Times New Roman" w:hAnsi="Times New Roman" w:cs="Times New Roman"/>
              <w:sz w:val="24"/>
              <w:szCs w:val="24"/>
            </w:rPr>
          </w:rPrChange>
        </w:rPr>
        <w:pPrChange w:id="15" w:author="Matthew Strax-Haber" w:date="2012-11-20T11:26:00Z">
          <w:pPr>
            <w:spacing w:line="480" w:lineRule="auto"/>
            <w:jc w:val="center"/>
          </w:pPr>
        </w:pPrChange>
      </w:pPr>
    </w:p>
    <w:p w14:paraId="7D76C19C" w14:textId="20D20172" w:rsidR="00CD00F6" w:rsidRPr="00CD00F6" w:rsidRDefault="00211349" w:rsidP="00CD00F6">
      <w:pPr>
        <w:spacing w:line="480" w:lineRule="auto"/>
        <w:jc w:val="center"/>
        <w:rPr>
          <w:ins w:id="16" w:author="Matthew Strax-Haber" w:date="2012-11-20T11:26:00Z"/>
          <w:rFonts w:ascii="Times New Roman" w:hAnsi="Times New Roman" w:cs="Times New Roman"/>
          <w:b/>
          <w:sz w:val="24"/>
          <w:szCs w:val="24"/>
          <w:u w:val="single"/>
          <w:rPrChange w:id="17" w:author="Matthew Strax-Haber" w:date="2012-11-20T11:26:00Z">
            <w:rPr>
              <w:ins w:id="18" w:author="Matthew Strax-Haber" w:date="2012-11-20T11:26:00Z"/>
              <w:rFonts w:ascii="Times New Roman" w:hAnsi="Times New Roman" w:cs="Times New Roman"/>
              <w:sz w:val="24"/>
              <w:szCs w:val="24"/>
            </w:rPr>
          </w:rPrChange>
        </w:rPr>
        <w:pPrChange w:id="19" w:author="Matthew Strax-Haber" w:date="2012-11-20T11:26:00Z">
          <w:pPr>
            <w:spacing w:line="480" w:lineRule="auto"/>
          </w:pPr>
        </w:pPrChange>
      </w:pPr>
      <w:ins w:id="20" w:author="Matthew Strax-Haber" w:date="2012-11-20T11:40:00Z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Current State</w:t>
        </w:r>
      </w:ins>
    </w:p>
    <w:p w14:paraId="51B285F3" w14:textId="77777777" w:rsidR="00CD00F6" w:rsidRDefault="006B6D0C" w:rsidP="00211349">
      <w:pPr>
        <w:spacing w:line="360" w:lineRule="auto"/>
        <w:ind w:firstLine="720"/>
        <w:rPr>
          <w:ins w:id="21" w:author="Matthew Strax-Haber" w:date="2012-11-20T11:39:00Z"/>
          <w:rFonts w:ascii="Times New Roman" w:hAnsi="Times New Roman" w:cs="Times New Roman"/>
          <w:sz w:val="24"/>
          <w:szCs w:val="24"/>
        </w:rPr>
        <w:pPrChange w:id="22" w:author="Matthew Strax-Haber" w:date="2012-11-20T11:39:00Z">
          <w:pPr>
            <w:spacing w:line="480" w:lineRule="auto"/>
          </w:pPr>
        </w:pPrChange>
      </w:pPr>
      <w:r>
        <w:rPr>
          <w:rFonts w:ascii="Times New Roman" w:hAnsi="Times New Roman" w:cs="Times New Roman"/>
          <w:sz w:val="24"/>
          <w:szCs w:val="24"/>
        </w:rPr>
        <w:t xml:space="preserve">Our group has made significant progress toward completion of our final project. We have </w:t>
      </w:r>
      <w:del w:id="23" w:author="Matthew Strax-Haber" w:date="2012-11-20T11:07:00Z">
        <w:r w:rsidDel="00227606">
          <w:rPr>
            <w:rFonts w:ascii="Times New Roman" w:hAnsi="Times New Roman" w:cs="Times New Roman"/>
            <w:sz w:val="24"/>
            <w:szCs w:val="24"/>
          </w:rPr>
          <w:delText>put in</w:delText>
        </w:r>
      </w:del>
      <w:ins w:id="24" w:author="Matthew Strax-Haber" w:date="2012-11-20T11:07:00Z">
        <w:r w:rsidR="00227606">
          <w:rPr>
            <w:rFonts w:ascii="Times New Roman" w:hAnsi="Times New Roman" w:cs="Times New Roman"/>
            <w:sz w:val="24"/>
            <w:szCs w:val="24"/>
          </w:rPr>
          <w:t>undergone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25" w:author="Matthew Strax-Haber" w:date="2012-11-20T11:07:00Z">
        <w:r w:rsidDel="00227606">
          <w:rPr>
            <w:rFonts w:ascii="Times New Roman" w:hAnsi="Times New Roman" w:cs="Times New Roman"/>
            <w:sz w:val="24"/>
            <w:szCs w:val="24"/>
          </w:rPr>
          <w:delText>a number of</w:delText>
        </w:r>
      </w:del>
      <w:ins w:id="26" w:author="Matthew Strax-Haber" w:date="2012-11-20T11:07:00Z">
        <w:r w:rsidR="00227606">
          <w:rPr>
            <w:rFonts w:ascii="Times New Roman" w:hAnsi="Times New Roman" w:cs="Times New Roman"/>
            <w:sz w:val="24"/>
            <w:szCs w:val="24"/>
          </w:rPr>
          <w:t>many</w:t>
        </w:r>
      </w:ins>
      <w:r>
        <w:rPr>
          <w:rFonts w:ascii="Times New Roman" w:hAnsi="Times New Roman" w:cs="Times New Roman"/>
          <w:sz w:val="24"/>
          <w:szCs w:val="24"/>
        </w:rPr>
        <w:t xml:space="preserve"> long nights of coding, and our code repository sports 4,000+ lines of </w:t>
      </w:r>
      <w:ins w:id="27" w:author="Matthew Strax-Haber" w:date="2012-11-20T11:08:00Z">
        <w:r w:rsidR="00227606">
          <w:rPr>
            <w:rFonts w:ascii="Times New Roman" w:hAnsi="Times New Roman" w:cs="Times New Roman"/>
            <w:sz w:val="24"/>
            <w:szCs w:val="24"/>
          </w:rPr>
          <w:t>thoroughly commented</w:t>
        </w:r>
      </w:ins>
      <w:ins w:id="28" w:author="Matthew Strax-Haber" w:date="2012-11-20T11:07:00Z">
        <w:r w:rsidR="00227606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29" w:author="Matthew Strax-Haber" w:date="2012-11-20T11:08:00Z">
        <w:r w:rsidR="00227606">
          <w:rPr>
            <w:rFonts w:ascii="Times New Roman" w:hAnsi="Times New Roman" w:cs="Times New Roman"/>
            <w:sz w:val="24"/>
            <w:szCs w:val="24"/>
          </w:rPr>
          <w:t xml:space="preserve">documented, </w:t>
        </w:r>
      </w:ins>
      <w:ins w:id="30" w:author="Matthew Strax-Haber" w:date="2012-11-20T11:07:00Z">
        <w:r w:rsidR="00227606">
          <w:rPr>
            <w:rFonts w:ascii="Times New Roman" w:hAnsi="Times New Roman" w:cs="Times New Roman"/>
            <w:sz w:val="24"/>
            <w:szCs w:val="24"/>
          </w:rPr>
          <w:t xml:space="preserve">tightly written, and tested </w:t>
        </w:r>
      </w:ins>
      <w:r>
        <w:rPr>
          <w:rFonts w:ascii="Times New Roman" w:hAnsi="Times New Roman" w:cs="Times New Roman"/>
          <w:sz w:val="24"/>
          <w:szCs w:val="24"/>
        </w:rPr>
        <w:t>code written over the course of 325 commits.</w:t>
      </w:r>
      <w:ins w:id="31" w:author="Matthew Strax-Haber" w:date="2012-11-20T11:25:00Z">
        <w:r w:rsidR="00CD00F6">
          <w:rPr>
            <w:rFonts w:ascii="Times New Roman" w:hAnsi="Times New Roman" w:cs="Times New Roman"/>
            <w:sz w:val="24"/>
            <w:szCs w:val="24"/>
          </w:rPr>
          <w:t xml:space="preserve"> A few graphs of our progress can be found on the next few pages.</w:t>
        </w:r>
      </w:ins>
    </w:p>
    <w:p w14:paraId="3F7775EA" w14:textId="49576246" w:rsidR="001523AE" w:rsidRDefault="001523AE" w:rsidP="00211349">
      <w:pPr>
        <w:spacing w:line="360" w:lineRule="auto"/>
        <w:ind w:firstLine="720"/>
        <w:rPr>
          <w:ins w:id="32" w:author="Matthew Strax-Haber" w:date="2012-11-20T11:39:00Z"/>
          <w:rFonts w:ascii="Times New Roman" w:hAnsi="Times New Roman" w:cs="Times New Roman"/>
          <w:sz w:val="24"/>
          <w:szCs w:val="24"/>
        </w:rPr>
        <w:pPrChange w:id="33" w:author="Matthew Strax-Haber" w:date="2012-11-20T11:39:00Z">
          <w:pPr>
            <w:spacing w:line="480" w:lineRule="auto"/>
            <w:ind w:firstLine="720"/>
          </w:pPr>
        </w:pPrChange>
      </w:pPr>
      <w:ins w:id="34" w:author="Matthew Strax-Haber" w:date="2012-11-20T11:39:00Z">
        <w:r>
          <w:rPr>
            <w:rFonts w:ascii="Times New Roman" w:hAnsi="Times New Roman" w:cs="Times New Roman"/>
            <w:sz w:val="24"/>
            <w:szCs w:val="24"/>
          </w:rPr>
          <w:t xml:space="preserve">We have a functional, network-based chess tournament system with server-side rules enforcement and game management. We have also implemented a client library for the construction of AI players and a textual interface, both of which are complete. The AI, which is not complete, is built separately from the library it uses for communicating with the chess server, allowing for re-use of the libraries and server architecture without sharing AI techniques. Though most elements of our project were developed collaboratively, a rough breakdown of individual </w:t>
        </w:r>
      </w:ins>
      <w:ins w:id="35" w:author="Matthew Strax-Haber" w:date="2012-11-20T11:40:00Z">
        <w:r w:rsidR="00211349">
          <w:rPr>
            <w:rFonts w:ascii="Times New Roman" w:hAnsi="Times New Roman" w:cs="Times New Roman"/>
            <w:sz w:val="24"/>
            <w:szCs w:val="24"/>
          </w:rPr>
          <w:t>contributions</w:t>
        </w:r>
      </w:ins>
      <w:ins w:id="36" w:author="Matthew Strax-Haber" w:date="2012-11-20T11:39:00Z">
        <w:r>
          <w:rPr>
            <w:rFonts w:ascii="Times New Roman" w:hAnsi="Times New Roman" w:cs="Times New Roman"/>
            <w:sz w:val="24"/>
            <w:szCs w:val="24"/>
          </w:rPr>
          <w:t xml:space="preserve"> follows:</w:t>
        </w:r>
      </w:ins>
    </w:p>
    <w:p w14:paraId="64F37536" w14:textId="77777777" w:rsidR="001523AE" w:rsidRDefault="001523AE" w:rsidP="00211349">
      <w:pPr>
        <w:pStyle w:val="ListParagraph"/>
        <w:numPr>
          <w:ilvl w:val="0"/>
          <w:numId w:val="1"/>
        </w:numPr>
        <w:spacing w:line="360" w:lineRule="auto"/>
        <w:rPr>
          <w:ins w:id="37" w:author="Matthew Strax-Haber" w:date="2012-11-20T11:39:00Z"/>
          <w:rFonts w:ascii="Times New Roman" w:hAnsi="Times New Roman" w:cs="Times New Roman"/>
          <w:sz w:val="24"/>
          <w:szCs w:val="24"/>
        </w:rPr>
        <w:pPrChange w:id="38" w:author="Matthew Strax-Haber" w:date="2012-11-20T11:39:00Z">
          <w:pPr>
            <w:pStyle w:val="ListParagraph"/>
            <w:numPr>
              <w:numId w:val="1"/>
            </w:numPr>
            <w:spacing w:line="480" w:lineRule="auto"/>
            <w:ind w:left="1440" w:hanging="360"/>
          </w:pPr>
        </w:pPrChange>
      </w:pPr>
      <w:ins w:id="39" w:author="Matthew Strax-Haber" w:date="2012-11-20T11:39:00Z">
        <w:r>
          <w:rPr>
            <w:rFonts w:ascii="Times New Roman" w:hAnsi="Times New Roman" w:cs="Times New Roman"/>
            <w:sz w:val="24"/>
            <w:szCs w:val="24"/>
          </w:rPr>
          <w:t>Matthew was chiefly responsible for architecting the system, client/server network code, AI/client libraries, move enumeration, and some significant stylistic refactoring, among other things</w:t>
        </w:r>
      </w:ins>
    </w:p>
    <w:p w14:paraId="6AE48556" w14:textId="77777777" w:rsidR="001523AE" w:rsidRDefault="001523AE" w:rsidP="00211349">
      <w:pPr>
        <w:pStyle w:val="ListParagraph"/>
        <w:numPr>
          <w:ilvl w:val="0"/>
          <w:numId w:val="1"/>
        </w:numPr>
        <w:spacing w:line="360" w:lineRule="auto"/>
        <w:rPr>
          <w:ins w:id="40" w:author="Matthew Strax-Haber" w:date="2012-11-20T11:39:00Z"/>
          <w:rFonts w:ascii="Times New Roman" w:hAnsi="Times New Roman" w:cs="Times New Roman"/>
          <w:sz w:val="24"/>
          <w:szCs w:val="24"/>
        </w:rPr>
        <w:pPrChange w:id="41" w:author="Matthew Strax-Haber" w:date="2012-11-20T11:39:00Z">
          <w:pPr>
            <w:pStyle w:val="ListParagraph"/>
            <w:numPr>
              <w:numId w:val="1"/>
            </w:numPr>
            <w:spacing w:line="480" w:lineRule="auto"/>
            <w:ind w:left="1440" w:hanging="360"/>
          </w:pPr>
        </w:pPrChange>
      </w:pPr>
      <w:ins w:id="42" w:author="Matthew Strax-Haber" w:date="2012-11-20T11:39:00Z">
        <w:r>
          <w:rPr>
            <w:rFonts w:ascii="Times New Roman" w:hAnsi="Times New Roman" w:cs="Times New Roman"/>
            <w:sz w:val="24"/>
            <w:szCs w:val="24"/>
          </w:rPr>
          <w:t>James developed much of the server-side representation and manipulations, including the code for checkmate detection, legal move calculation, and board representation, among other things. James also helped with refactoring.</w:t>
        </w:r>
      </w:ins>
    </w:p>
    <w:p w14:paraId="7B7B2E43" w14:textId="05B24BDC" w:rsidR="00CD00F6" w:rsidRPr="00900E5C" w:rsidRDefault="001523AE" w:rsidP="00900E5C">
      <w:pPr>
        <w:pStyle w:val="ListParagraph"/>
        <w:numPr>
          <w:ilvl w:val="0"/>
          <w:numId w:val="1"/>
        </w:numPr>
        <w:spacing w:line="360" w:lineRule="auto"/>
        <w:rPr>
          <w:ins w:id="43" w:author="Matthew Strax-Haber" w:date="2012-11-20T11:25:00Z"/>
          <w:rFonts w:ascii="Times New Roman" w:hAnsi="Times New Roman" w:cs="Times New Roman"/>
          <w:sz w:val="24"/>
          <w:szCs w:val="24"/>
          <w:rPrChange w:id="44" w:author="Matthew Strax-Haber" w:date="2012-11-20T11:42:00Z">
            <w:rPr>
              <w:ins w:id="45" w:author="Matthew Strax-Haber" w:date="2012-11-20T11:25:00Z"/>
            </w:rPr>
          </w:rPrChange>
        </w:rPr>
        <w:pPrChange w:id="46" w:author="Matthew Strax-Haber" w:date="2012-11-20T11:42:00Z">
          <w:pPr/>
        </w:pPrChange>
      </w:pPr>
      <w:ins w:id="47" w:author="Matthew Strax-Haber" w:date="2012-11-20T11:39:00Z">
        <w:r>
          <w:rPr>
            <w:rFonts w:ascii="Times New Roman" w:hAnsi="Times New Roman" w:cs="Times New Roman"/>
            <w:sz w:val="24"/>
            <w:szCs w:val="24"/>
          </w:rPr>
          <w:t>Brad worked on move enumeration and overall code style</w:t>
        </w:r>
      </w:ins>
      <w:bookmarkStart w:id="48" w:name="_GoBack"/>
      <w:bookmarkEnd w:id="48"/>
    </w:p>
    <w:p w14:paraId="2B586C07" w14:textId="2EA40A8D" w:rsidR="00CD00F6" w:rsidRPr="00CD00F6" w:rsidRDefault="00B1214D" w:rsidP="00CD00F6">
      <w:pPr>
        <w:spacing w:line="480" w:lineRule="auto"/>
        <w:jc w:val="center"/>
        <w:rPr>
          <w:ins w:id="49" w:author="Matthew Strax-Haber" w:date="2012-11-20T11:29:00Z"/>
          <w:rFonts w:ascii="Times New Roman" w:hAnsi="Times New Roman" w:cs="Times New Roman"/>
          <w:b/>
          <w:sz w:val="24"/>
          <w:szCs w:val="24"/>
          <w:u w:val="single"/>
          <w:rPrChange w:id="50" w:author="Matthew Strax-Haber" w:date="2012-11-20T11:30:00Z">
            <w:rPr>
              <w:ins w:id="51" w:author="Matthew Strax-Haber" w:date="2012-11-20T11:29:00Z"/>
              <w:rFonts w:ascii="Times New Roman" w:hAnsi="Times New Roman" w:cs="Times New Roman"/>
              <w:sz w:val="24"/>
              <w:szCs w:val="24"/>
            </w:rPr>
          </w:rPrChange>
        </w:rPr>
        <w:pPrChange w:id="52" w:author="Matthew Strax-Haber" w:date="2012-11-20T11:30:00Z">
          <w:pPr>
            <w:keepNext/>
            <w:spacing w:line="480" w:lineRule="auto"/>
            <w:ind w:firstLine="720"/>
          </w:pPr>
        </w:pPrChange>
      </w:pPr>
      <w:ins w:id="53" w:author="Matthew Strax-Haber" w:date="2012-11-20T11:41:00Z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Contribution Statistics</w:t>
        </w:r>
      </w:ins>
      <w:ins w:id="54" w:author="Matthew Strax-Haber" w:date="2012-11-20T11:30:00Z">
        <w:r w:rsidR="00CD00F6">
          <w:rPr>
            <w:rFonts w:ascii="Times New Roman" w:hAnsi="Times New Roman" w:cs="Times New Roman"/>
            <w:b/>
            <w:sz w:val="24"/>
            <w:szCs w:val="24"/>
            <w:u w:val="single"/>
          </w:rPr>
          <w:t xml:space="preserve"> (</w:t>
        </w:r>
        <w:r w:rsidR="00CD00F6" w:rsidRPr="00CD00F6">
          <w:rPr>
            <w:rFonts w:ascii="Times New Roman" w:hAnsi="Times New Roman" w:cs="Times New Roman"/>
            <w:b/>
            <w:sz w:val="24"/>
            <w:szCs w:val="24"/>
            <w:u w:val="single"/>
            <w:rPrChange w:id="55" w:author="Matthew Strax-Haber" w:date="2012-11-20T11:30:00Z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rPrChange>
          </w:rPr>
          <w:t>from https://github.com/straxhaber/maverick-chess/graphs)</w:t>
        </w:r>
      </w:ins>
    </w:p>
    <w:p w14:paraId="772592B8" w14:textId="1DFA58FC" w:rsidR="00CD00F6" w:rsidRPr="00584B1A" w:rsidRDefault="00CD00F6" w:rsidP="00584B1A">
      <w:pPr>
        <w:spacing w:line="240" w:lineRule="auto"/>
        <w:rPr>
          <w:ins w:id="56" w:author="Matthew Strax-Haber" w:date="2012-11-20T11:33:00Z"/>
          <w:rFonts w:ascii="Times New Roman" w:hAnsi="Times New Roman" w:cs="Times New Roman"/>
          <w:sz w:val="16"/>
          <w:szCs w:val="16"/>
          <w:rPrChange w:id="57" w:author="Matthew Strax-Haber" w:date="2012-11-20T11:36:00Z">
            <w:rPr>
              <w:ins w:id="58" w:author="Matthew Strax-Haber" w:date="2012-11-20T11:33:00Z"/>
              <w:rFonts w:ascii="Times New Roman" w:hAnsi="Times New Roman" w:cs="Times New Roman"/>
              <w:sz w:val="24"/>
              <w:szCs w:val="24"/>
            </w:rPr>
          </w:rPrChange>
        </w:rPr>
        <w:pPrChange w:id="59" w:author="Matthew Strax-Haber" w:date="2012-11-20T11:36:00Z">
          <w:pPr>
            <w:keepNext/>
            <w:spacing w:line="480" w:lineRule="auto"/>
            <w:ind w:firstLine="720"/>
          </w:pPr>
        </w:pPrChange>
      </w:pPr>
      <w:ins w:id="60" w:author="Matthew Strax-Haber" w:date="2012-11-20T11:33:00Z">
        <w:r w:rsidRPr="00584B1A">
          <w:rPr>
            <w:rFonts w:ascii="Times New Roman" w:hAnsi="Times New Roman" w:cs="Times New Roman"/>
            <w:sz w:val="16"/>
            <w:szCs w:val="16"/>
            <w:rPrChange w:id="61" w:author="Matthew Strax-Haber" w:date="2012-11-20T11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rawing>
            <wp:inline distT="0" distB="0" distL="0" distR="0" wp14:anchorId="283474A5" wp14:editId="00B6655A">
              <wp:extent cx="5942308" cy="1625600"/>
              <wp:effectExtent l="0" t="0" r="0" b="0"/>
              <wp:docPr id="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625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84B1A">
          <w:rPr>
            <w:rFonts w:ascii="Times New Roman" w:hAnsi="Times New Roman" w:cs="Times New Roman"/>
            <w:sz w:val="16"/>
            <w:szCs w:val="16"/>
            <w:rPrChange w:id="62" w:author="Matthew Strax-Haber" w:date="2012-11-20T11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rawing>
            <wp:inline distT="0" distB="0" distL="0" distR="0" wp14:anchorId="675FCCE7" wp14:editId="0EC4B919">
              <wp:extent cx="5943600" cy="1507490"/>
              <wp:effectExtent l="0" t="0" r="0" b="0"/>
              <wp:docPr id="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50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4563ED" w14:textId="3C78E767" w:rsidR="00584B1A" w:rsidRPr="00584B1A" w:rsidRDefault="00584B1A" w:rsidP="00584B1A">
      <w:pPr>
        <w:spacing w:line="240" w:lineRule="auto"/>
        <w:rPr>
          <w:ins w:id="63" w:author="Matthew Strax-Haber" w:date="2012-11-20T11:32:00Z"/>
          <w:rFonts w:ascii="Times New Roman" w:hAnsi="Times New Roman" w:cs="Times New Roman"/>
          <w:sz w:val="16"/>
          <w:szCs w:val="16"/>
          <w:rPrChange w:id="64" w:author="Matthew Strax-Haber" w:date="2012-11-20T11:36:00Z">
            <w:rPr>
              <w:ins w:id="65" w:author="Matthew Strax-Haber" w:date="2012-11-20T11:32:00Z"/>
              <w:rFonts w:ascii="Times New Roman" w:hAnsi="Times New Roman" w:cs="Times New Roman"/>
              <w:sz w:val="24"/>
              <w:szCs w:val="24"/>
            </w:rPr>
          </w:rPrChange>
        </w:rPr>
        <w:pPrChange w:id="66" w:author="Matthew Strax-Haber" w:date="2012-11-20T11:36:00Z">
          <w:pPr>
            <w:keepNext/>
            <w:spacing w:line="480" w:lineRule="auto"/>
            <w:ind w:firstLine="720"/>
          </w:pPr>
        </w:pPrChange>
      </w:pPr>
      <w:ins w:id="67" w:author="Matthew Strax-Haber" w:date="2012-11-20T11:33:00Z">
        <w:r w:rsidRPr="00584B1A">
          <w:rPr>
            <w:rFonts w:ascii="Times New Roman" w:hAnsi="Times New Roman" w:cs="Times New Roman"/>
            <w:noProof/>
            <w:sz w:val="16"/>
            <w:szCs w:val="16"/>
            <w:rPrChange w:id="68" w:author="Matthew Strax-Haber" w:date="2012-11-20T11:36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drawing>
            <wp:inline distT="0" distB="0" distL="0" distR="0" wp14:anchorId="7FD7C6EA" wp14:editId="48994C77">
              <wp:extent cx="5941060" cy="1485900"/>
              <wp:effectExtent l="0" t="0" r="0" b="0"/>
              <wp:docPr id="5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106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6DC1751" w14:textId="5E5DD21D" w:rsidR="00E3078E" w:rsidRPr="00584B1A" w:rsidDel="00584B1A" w:rsidRDefault="006B6D0C" w:rsidP="00227606">
      <w:pPr>
        <w:spacing w:line="480" w:lineRule="auto"/>
        <w:rPr>
          <w:del w:id="69" w:author="Matthew Strax-Haber" w:date="2012-11-20T11:33:00Z"/>
          <w:b/>
          <w:rPrChange w:id="70" w:author="Matthew Strax-Haber" w:date="2012-11-20T11:33:00Z">
            <w:rPr>
              <w:del w:id="71" w:author="Matthew Strax-Haber" w:date="2012-11-20T11:33:00Z"/>
            </w:rPr>
          </w:rPrChange>
        </w:rPr>
        <w:pPrChange w:id="72" w:author="Matthew Strax-Haber" w:date="2012-11-20T11:08:00Z">
          <w:pPr>
            <w:keepNext/>
            <w:spacing w:line="480" w:lineRule="auto"/>
            <w:ind w:firstLine="720"/>
          </w:pPr>
        </w:pPrChange>
      </w:pPr>
      <w:del w:id="73" w:author="Matthew Strax-Haber" w:date="2012-11-20T11:25:00Z">
        <w:r w:rsidRPr="00584B1A" w:rsidDel="00CD00F6">
          <w:rPr>
            <w:rFonts w:ascii="Times New Roman" w:hAnsi="Times New Roman" w:cs="Times New Roman"/>
            <w:b/>
            <w:sz w:val="24"/>
            <w:szCs w:val="24"/>
            <w:rPrChange w:id="74" w:author="Matthew Strax-Haber" w:date="2012-11-20T11:3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75" w:author="Matthew Strax-Haber" w:date="2012-11-20T11:33:00Z">
        <w:r w:rsidR="00E458B2" w:rsidRPr="00584B1A" w:rsidDel="00584B1A">
          <w:rPr>
            <w:rFonts w:ascii="Times New Roman" w:hAnsi="Times New Roman" w:cs="Times New Roman"/>
            <w:b/>
            <w:noProof/>
            <w:sz w:val="24"/>
            <w:szCs w:val="24"/>
            <w:rPrChange w:id="76" w:author="Matthew Strax-Haber" w:date="2012-11-20T11:33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drawing>
            <wp:inline distT="0" distB="0" distL="0" distR="0" wp14:anchorId="5A6358E8" wp14:editId="505280DF">
              <wp:extent cx="6057900" cy="387306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 l="25432" t="17084" r="25304" b="209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61398" cy="38752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14:paraId="35C36A8E" w14:textId="7AF3FD39" w:rsidR="00C117C9" w:rsidRDefault="00E3078E" w:rsidP="00C117C9">
      <w:pPr>
        <w:spacing w:line="480" w:lineRule="auto"/>
        <w:rPr>
          <w:ins w:id="77" w:author="Matthew Strax-Haber" w:date="2012-11-20T11:41:00Z"/>
          <w:rFonts w:ascii="Times New Roman" w:hAnsi="Times New Roman" w:cs="Times New Roman"/>
          <w:sz w:val="24"/>
          <w:szCs w:val="24"/>
        </w:rPr>
      </w:pPr>
      <w:r w:rsidRPr="00584B1A">
        <w:rPr>
          <w:b/>
          <w:rPrChange w:id="78" w:author="Matthew Strax-Haber" w:date="2012-11-20T11:33:00Z">
            <w:rPr>
              <w:rFonts w:ascii="Times New Roman" w:hAnsi="Times New Roman" w:cs="Times New Roman"/>
            </w:rPr>
          </w:rPrChange>
        </w:rPr>
        <w:t>Commit history for our project</w:t>
      </w:r>
      <w:ins w:id="79" w:author="Matthew Strax-Haber" w:date="2012-11-20T11:31:00Z">
        <w:r w:rsidR="00CD00F6" w:rsidRPr="00584B1A">
          <w:rPr>
            <w:b/>
            <w:rPrChange w:id="80" w:author="Matthew Strax-Haber" w:date="2012-11-20T11:33:00Z">
              <w:rPr/>
            </w:rPrChange>
          </w:rPr>
          <w:t xml:space="preserve"> (# of commits</w:t>
        </w:r>
      </w:ins>
      <w:del w:id="81" w:author="Matthew Strax-Haber" w:date="2012-11-20T11:30:00Z">
        <w:r w:rsidRPr="00584B1A" w:rsidDel="00CD00F6">
          <w:rPr>
            <w:b/>
            <w:rPrChange w:id="82" w:author="Matthew Strax-Haber" w:date="2012-11-20T11:33:00Z">
              <w:rPr>
                <w:rFonts w:ascii="Times New Roman" w:hAnsi="Times New Roman" w:cs="Times New Roman"/>
              </w:rPr>
            </w:rPrChange>
          </w:rPr>
          <w:delText>, as available to project collaborators at https://github.com/straxhaber/maverick-chess/graphs</w:delText>
        </w:r>
      </w:del>
      <w:ins w:id="83" w:author="Matthew Strax-Haber" w:date="2012-11-20T11:33:00Z">
        <w:r w:rsidR="00584B1A" w:rsidRPr="00584B1A">
          <w:rPr>
            <w:b/>
            <w:rPrChange w:id="84" w:author="Matthew Strax-Haber" w:date="2012-11-20T11:33:00Z">
              <w:rPr/>
            </w:rPrChange>
          </w:rPr>
          <w:t>)</w:t>
        </w:r>
      </w:ins>
      <w:ins w:id="85" w:author="Matthew Strax-Haber" w:date="2012-11-20T11:41:00Z">
        <w:r w:rsidR="00C117C9" w:rsidRPr="00C117C9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C117C9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18AF030F" wp14:editId="3F455146">
              <wp:extent cx="5942965" cy="1739900"/>
              <wp:effectExtent l="0" t="0" r="0" b="0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740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4DBA0A8" w14:textId="77777777" w:rsidR="00C117C9" w:rsidRPr="006824EB" w:rsidRDefault="00C117C9" w:rsidP="00C117C9">
      <w:pPr>
        <w:spacing w:line="240" w:lineRule="auto"/>
        <w:rPr>
          <w:ins w:id="86" w:author="Matthew Strax-Haber" w:date="2012-11-20T11:41:00Z"/>
          <w:rFonts w:ascii="Times New Roman" w:hAnsi="Times New Roman" w:cs="Times New Roman"/>
          <w:b/>
          <w:sz w:val="24"/>
          <w:szCs w:val="24"/>
        </w:rPr>
      </w:pPr>
      <w:ins w:id="87" w:author="Matthew Strax-Haber" w:date="2012-11-20T11:41:00Z">
        <w:r w:rsidRPr="006824EB">
          <w:rPr>
            <w:rFonts w:ascii="Times New Roman" w:hAnsi="Times New Roman" w:cs="Times New Roman"/>
            <w:b/>
            <w:sz w:val="24"/>
            <w:szCs w:val="24"/>
          </w:rPr>
          <w:t>Graph of ‘impact’ on project (measured as lines added + lines deleted for all non-merge commits during each week period)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— green is Matt, orange is James, and purple is Brad</w:t>
        </w:r>
      </w:ins>
    </w:p>
    <w:p w14:paraId="24776202" w14:textId="47E1FC13" w:rsidR="00E3078E" w:rsidRPr="00584B1A" w:rsidDel="00584B1A" w:rsidRDefault="00E3078E" w:rsidP="00584B1A">
      <w:pPr>
        <w:spacing w:line="480" w:lineRule="auto"/>
        <w:rPr>
          <w:del w:id="88" w:author="Matthew Strax-Haber" w:date="2012-11-20T11:38:00Z"/>
          <w:b/>
          <w:rPrChange w:id="89" w:author="Matthew Strax-Haber" w:date="2012-11-20T11:33:00Z">
            <w:rPr>
              <w:del w:id="90" w:author="Matthew Strax-Haber" w:date="2012-11-20T11:38:00Z"/>
              <w:rFonts w:ascii="Times New Roman" w:hAnsi="Times New Roman" w:cs="Times New Roman"/>
              <w:color w:val="auto"/>
            </w:rPr>
          </w:rPrChange>
        </w:rPr>
        <w:pPrChange w:id="91" w:author="Matthew Strax-Haber" w:date="2012-11-20T11:33:00Z">
          <w:pPr>
            <w:pStyle w:val="Caption"/>
          </w:pPr>
        </w:pPrChange>
      </w:pPr>
    </w:p>
    <w:p w14:paraId="3C3189AB" w14:textId="72138DAF" w:rsidR="00CD00F6" w:rsidRPr="00CD00F6" w:rsidRDefault="00211349" w:rsidP="00CD00F6">
      <w:pPr>
        <w:spacing w:line="480" w:lineRule="auto"/>
        <w:ind w:firstLine="720"/>
        <w:jc w:val="center"/>
        <w:rPr>
          <w:ins w:id="92" w:author="Matthew Strax-Haber" w:date="2012-11-20T11:25:00Z"/>
          <w:rFonts w:ascii="Times New Roman" w:hAnsi="Times New Roman" w:cs="Times New Roman"/>
          <w:b/>
          <w:sz w:val="24"/>
          <w:szCs w:val="24"/>
          <w:u w:val="single"/>
          <w:rPrChange w:id="93" w:author="Matthew Strax-Haber" w:date="2012-11-20T11:26:00Z">
            <w:rPr>
              <w:ins w:id="94" w:author="Matthew Strax-Haber" w:date="2012-11-20T11:25:00Z"/>
              <w:rFonts w:ascii="Times New Roman" w:hAnsi="Times New Roman" w:cs="Times New Roman"/>
              <w:sz w:val="24"/>
              <w:szCs w:val="24"/>
            </w:rPr>
          </w:rPrChange>
        </w:rPr>
        <w:pPrChange w:id="95" w:author="Matthew Strax-Haber" w:date="2012-11-20T11:26:00Z">
          <w:pPr>
            <w:spacing w:line="480" w:lineRule="auto"/>
            <w:ind w:firstLine="720"/>
          </w:pPr>
        </w:pPrChange>
      </w:pPr>
      <w:ins w:id="96" w:author="Matthew Strax-Haber" w:date="2012-11-20T11:40:00Z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Future Work</w:t>
        </w:r>
      </w:ins>
    </w:p>
    <w:p w14:paraId="12F7A991" w14:textId="31C2AD10" w:rsidR="002166BB" w:rsidDel="001523AE" w:rsidRDefault="006B6D0C" w:rsidP="00FB595F">
      <w:pPr>
        <w:spacing w:line="480" w:lineRule="auto"/>
        <w:ind w:firstLine="720"/>
        <w:rPr>
          <w:del w:id="97" w:author="Matthew Strax-Haber" w:date="2012-11-20T11:39:00Z"/>
          <w:rFonts w:ascii="Times New Roman" w:hAnsi="Times New Roman" w:cs="Times New Roman"/>
          <w:sz w:val="24"/>
          <w:szCs w:val="24"/>
        </w:rPr>
      </w:pPr>
      <w:del w:id="98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 xml:space="preserve">We have a functional, network-based chess tournament system with server-side rules enforcement and </w:delText>
        </w:r>
      </w:del>
      <w:del w:id="99" w:author="Matthew Strax-Haber" w:date="2012-11-20T10:54:00Z">
        <w:r w:rsidDel="005909C5">
          <w:rPr>
            <w:rFonts w:ascii="Times New Roman" w:hAnsi="Times New Roman" w:cs="Times New Roman"/>
            <w:sz w:val="24"/>
            <w:szCs w:val="24"/>
          </w:rPr>
          <w:delText>checkmate detection</w:delText>
        </w:r>
      </w:del>
      <w:del w:id="100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 xml:space="preserve">. We have also implemented a client library for the construction of AI players and a textual interface, </w:delText>
        </w:r>
      </w:del>
      <w:del w:id="101" w:author="Matthew Strax-Haber" w:date="2012-11-20T10:54:00Z">
        <w:r w:rsidDel="005909C5">
          <w:rPr>
            <w:rFonts w:ascii="Times New Roman" w:hAnsi="Times New Roman" w:cs="Times New Roman"/>
            <w:sz w:val="24"/>
            <w:szCs w:val="24"/>
          </w:rPr>
          <w:delText xml:space="preserve">the latter of which is </w:delText>
        </w:r>
      </w:del>
      <w:del w:id="102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 xml:space="preserve">complete. </w:delText>
        </w:r>
        <w:r w:rsidR="002166BB" w:rsidDel="001523AE">
          <w:rPr>
            <w:rFonts w:ascii="Times New Roman" w:hAnsi="Times New Roman" w:cs="Times New Roman"/>
            <w:sz w:val="24"/>
            <w:szCs w:val="24"/>
          </w:rPr>
          <w:delText>Though most elements of our project were developed collaboratively, a rough breakdown of individual responsibility follows:</w:delText>
        </w:r>
      </w:del>
    </w:p>
    <w:p w14:paraId="4230D40D" w14:textId="2D0ADC80" w:rsidR="002166BB" w:rsidDel="001523AE" w:rsidRDefault="002166BB" w:rsidP="002166BB">
      <w:pPr>
        <w:pStyle w:val="ListParagraph"/>
        <w:numPr>
          <w:ilvl w:val="0"/>
          <w:numId w:val="1"/>
        </w:numPr>
        <w:spacing w:line="480" w:lineRule="auto"/>
        <w:rPr>
          <w:del w:id="103" w:author="Matthew Strax-Haber" w:date="2012-11-20T11:39:00Z"/>
          <w:rFonts w:ascii="Times New Roman" w:hAnsi="Times New Roman" w:cs="Times New Roman"/>
          <w:sz w:val="24"/>
          <w:szCs w:val="24"/>
        </w:rPr>
      </w:pPr>
      <w:del w:id="104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 xml:space="preserve">Matthew was chiefly responsible for </w:delText>
        </w:r>
      </w:del>
      <w:del w:id="105" w:author="Matthew Strax-Haber" w:date="2012-11-20T10:58:00Z">
        <w:r w:rsidDel="005909C5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del w:id="106" w:author="Matthew Strax-Haber" w:date="2012-11-20T10:57:00Z">
        <w:r w:rsidDel="005909C5">
          <w:rPr>
            <w:rFonts w:ascii="Times New Roman" w:hAnsi="Times New Roman" w:cs="Times New Roman"/>
            <w:sz w:val="24"/>
            <w:szCs w:val="24"/>
          </w:rPr>
          <w:delText>client/server interaction</w:delText>
        </w:r>
      </w:del>
      <w:del w:id="107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108" w:author="Matthew Strax-Haber" w:date="2012-11-20T10:57:00Z">
        <w:r w:rsidDel="005909C5">
          <w:rPr>
            <w:rFonts w:ascii="Times New Roman" w:hAnsi="Times New Roman" w:cs="Times New Roman"/>
            <w:sz w:val="24"/>
            <w:szCs w:val="24"/>
          </w:rPr>
          <w:delText>the common AI/client code</w:delText>
        </w:r>
      </w:del>
      <w:del w:id="109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>, and some significant stylistic refactoring, among other things</w:delText>
        </w:r>
      </w:del>
    </w:p>
    <w:p w14:paraId="6643CF49" w14:textId="2564EAB0" w:rsidR="002166BB" w:rsidDel="001523AE" w:rsidRDefault="002166BB" w:rsidP="002166BB">
      <w:pPr>
        <w:pStyle w:val="ListParagraph"/>
        <w:numPr>
          <w:ilvl w:val="0"/>
          <w:numId w:val="1"/>
        </w:numPr>
        <w:spacing w:line="480" w:lineRule="auto"/>
        <w:rPr>
          <w:del w:id="110" w:author="Matthew Strax-Haber" w:date="2012-11-20T11:39:00Z"/>
          <w:rFonts w:ascii="Times New Roman" w:hAnsi="Times New Roman" w:cs="Times New Roman"/>
          <w:sz w:val="24"/>
          <w:szCs w:val="24"/>
        </w:rPr>
      </w:pPr>
      <w:del w:id="111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>James developed much of the server</w:delText>
        </w:r>
      </w:del>
      <w:del w:id="112" w:author="Matthew Strax-Haber" w:date="2012-11-20T10:58:00Z">
        <w:r w:rsidDel="005909C5">
          <w:rPr>
            <w:rFonts w:ascii="Times New Roman" w:hAnsi="Times New Roman" w:cs="Times New Roman"/>
            <w:sz w:val="24"/>
            <w:szCs w:val="24"/>
          </w:rPr>
          <w:delText xml:space="preserve"> code</w:delText>
        </w:r>
      </w:del>
      <w:del w:id="113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>, including the code for checkmate detection, legal move calculation, and board representation</w:delText>
        </w:r>
        <w:r w:rsidR="00B82EE9" w:rsidDel="001523AE">
          <w:rPr>
            <w:rFonts w:ascii="Times New Roman" w:hAnsi="Times New Roman" w:cs="Times New Roman"/>
            <w:sz w:val="24"/>
            <w:szCs w:val="24"/>
          </w:rPr>
          <w:delText>, among other things</w:delText>
        </w:r>
      </w:del>
    </w:p>
    <w:p w14:paraId="5274182F" w14:textId="3ABC170C" w:rsidR="002166BB" w:rsidRPr="002166BB" w:rsidDel="001523AE" w:rsidRDefault="002166BB" w:rsidP="002166BB">
      <w:pPr>
        <w:pStyle w:val="ListParagraph"/>
        <w:numPr>
          <w:ilvl w:val="0"/>
          <w:numId w:val="1"/>
        </w:numPr>
        <w:spacing w:line="480" w:lineRule="auto"/>
        <w:rPr>
          <w:del w:id="114" w:author="Matthew Strax-Haber" w:date="2012-11-20T11:39:00Z"/>
          <w:rFonts w:ascii="Times New Roman" w:hAnsi="Times New Roman" w:cs="Times New Roman"/>
          <w:sz w:val="24"/>
          <w:szCs w:val="24"/>
        </w:rPr>
      </w:pPr>
      <w:del w:id="115" w:author="Matthew Strax-Haber" w:date="2012-11-20T11:39:00Z">
        <w:r w:rsidDel="001523AE">
          <w:rPr>
            <w:rFonts w:ascii="Times New Roman" w:hAnsi="Times New Roman" w:cs="Times New Roman"/>
            <w:sz w:val="24"/>
            <w:szCs w:val="24"/>
          </w:rPr>
          <w:delText>Brad worked on move enumeration and overall code style</w:delText>
        </w:r>
      </w:del>
    </w:p>
    <w:p w14:paraId="4AD095CB" w14:textId="77777777" w:rsidR="00FB595F" w:rsidRDefault="002166BB" w:rsidP="00FB59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 </w:t>
      </w:r>
      <w:del w:id="116" w:author="Matthew Strax-Haber" w:date="2012-11-20T11:00:00Z">
        <w:r w:rsidDel="005909C5">
          <w:rPr>
            <w:rFonts w:ascii="Times New Roman" w:hAnsi="Times New Roman" w:cs="Times New Roman"/>
            <w:sz w:val="24"/>
            <w:szCs w:val="24"/>
          </w:rPr>
          <w:delText xml:space="preserve">player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is a work in progress, </w:t>
      </w:r>
      <w:ins w:id="117" w:author="Matthew Strax-Haber" w:date="2012-11-20T11:00:00Z">
        <w:r w:rsidR="005909C5">
          <w:rPr>
            <w:rFonts w:ascii="Times New Roman" w:hAnsi="Times New Roman" w:cs="Times New Roman"/>
            <w:sz w:val="24"/>
            <w:szCs w:val="24"/>
          </w:rPr>
          <w:t xml:space="preserve">but we have developed a proof-of-concept AI that selects moves randomly from a list of enumerated moves. We seem to have a small </w:t>
        </w:r>
      </w:ins>
      <w:ins w:id="118" w:author="Matthew Strax-Haber" w:date="2012-11-20T11:01:00Z">
        <w:r w:rsidR="005909C5">
          <w:rPr>
            <w:rFonts w:ascii="Times New Roman" w:hAnsi="Times New Roman" w:cs="Times New Roman"/>
            <w:sz w:val="24"/>
            <w:szCs w:val="24"/>
          </w:rPr>
          <w:t xml:space="preserve">and elusive </w:t>
        </w:r>
      </w:ins>
      <w:ins w:id="119" w:author="Matthew Strax-Haber" w:date="2012-11-20T11:00:00Z">
        <w:r w:rsidR="005909C5">
          <w:rPr>
            <w:rFonts w:ascii="Times New Roman" w:hAnsi="Times New Roman" w:cs="Times New Roman"/>
            <w:sz w:val="24"/>
            <w:szCs w:val="24"/>
          </w:rPr>
          <w:t>bug in either the server-side legal move checker or the</w:t>
        </w:r>
      </w:ins>
      <w:ins w:id="120" w:author="Matthew Strax-Haber" w:date="2012-11-20T11:01:00Z">
        <w:r w:rsidR="005909C5">
          <w:rPr>
            <w:rFonts w:ascii="Times New Roman" w:hAnsi="Times New Roman" w:cs="Times New Roman"/>
            <w:sz w:val="24"/>
            <w:szCs w:val="24"/>
          </w:rPr>
          <w:t xml:space="preserve"> client-side move enumerator, but the ‘random’ AI is mostly functional</w:t>
        </w:r>
      </w:ins>
      <w:del w:id="121" w:author="Matthew Strax-Haber" w:date="2012-11-20T11:01:00Z">
        <w:r w:rsidDel="005909C5">
          <w:rPr>
            <w:rFonts w:ascii="Times New Roman" w:hAnsi="Times New Roman" w:cs="Times New Roman"/>
            <w:sz w:val="24"/>
            <w:szCs w:val="24"/>
          </w:rPr>
          <w:delText>but is capable of enumerating legal moves and selecting them randomly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ins w:id="122" w:author="Matthew Strax-Haber" w:date="2012-11-20T11:01:00Z">
        <w:r w:rsidR="005909C5">
          <w:rPr>
            <w:rFonts w:ascii="Times New Roman" w:hAnsi="Times New Roman" w:cs="Times New Roman"/>
            <w:sz w:val="24"/>
            <w:szCs w:val="24"/>
          </w:rPr>
          <w:t>We have also developed a number of heuristics for analyzing board states, and these are mostly done except for fine-tuning the various heuristics</w:t>
        </w:r>
      </w:ins>
      <w:ins w:id="123" w:author="Matthew Strax-Haber" w:date="2012-11-20T11:02:00Z">
        <w:r w:rsidR="005909C5">
          <w:rPr>
            <w:rFonts w:ascii="Times New Roman" w:hAnsi="Times New Roman" w:cs="Times New Roman"/>
            <w:sz w:val="24"/>
            <w:szCs w:val="24"/>
          </w:rPr>
          <w:t>’ weights. The only</w:t>
        </w:r>
      </w:ins>
      <w:del w:id="124" w:author="Matthew Strax-Haber" w:date="2012-11-20T11:02:00Z">
        <w:r w:rsidDel="005909C5">
          <w:rPr>
            <w:rFonts w:ascii="Times New Roman" w:hAnsi="Times New Roman" w:cs="Times New Roman"/>
            <w:sz w:val="24"/>
            <w:szCs w:val="24"/>
          </w:rPr>
          <w:delText>The only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large, unimplemented piece remaining is the AI's quiescent search for possible moves, which is our current focus as a group.</w:t>
      </w:r>
    </w:p>
    <w:p w14:paraId="3F0F7AF7" w14:textId="77777777" w:rsidR="002166BB" w:rsidRDefault="002166BB" w:rsidP="00FB59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forward, we intend to devote some time to researching how others have implemented quiescent search for chess.</w:t>
      </w:r>
      <w:ins w:id="125" w:author="Matthew Strax-Haber" w:date="2012-11-20T11:02:00Z">
        <w:r w:rsidR="005909C5">
          <w:rPr>
            <w:rFonts w:ascii="Times New Roman" w:hAnsi="Times New Roman" w:cs="Times New Roman"/>
            <w:sz w:val="24"/>
            <w:szCs w:val="24"/>
          </w:rPr>
          <w:t xml:space="preserve"> We already have come up with a number of ideas for how to do this, but referencing best practices may aid in our development.</w:t>
        </w:r>
      </w:ins>
      <w:r>
        <w:rPr>
          <w:rFonts w:ascii="Times New Roman" w:hAnsi="Times New Roman" w:cs="Times New Roman"/>
          <w:sz w:val="24"/>
          <w:szCs w:val="24"/>
        </w:rPr>
        <w:t xml:space="preserve"> We will then sit down to whiteboard a sensible approach</w:t>
      </w:r>
      <w:ins w:id="126" w:author="Matthew Strax-Haber" w:date="2012-11-20T11:03:00Z">
        <w:r w:rsidR="005909C5">
          <w:rPr>
            <w:rFonts w:ascii="Times New Roman" w:hAnsi="Times New Roman" w:cs="Times New Roman"/>
            <w:sz w:val="24"/>
            <w:szCs w:val="24"/>
          </w:rPr>
          <w:t xml:space="preserve"> combining our </w:t>
        </w:r>
        <w:r w:rsidR="00C53FE1">
          <w:rPr>
            <w:rFonts w:ascii="Times New Roman" w:hAnsi="Times New Roman" w:cs="Times New Roman"/>
            <w:sz w:val="24"/>
            <w:szCs w:val="24"/>
          </w:rPr>
          <w:t>ideas and those we find</w:t>
        </w:r>
      </w:ins>
      <w:r>
        <w:rPr>
          <w:rFonts w:ascii="Times New Roman" w:hAnsi="Times New Roman" w:cs="Times New Roman"/>
          <w:sz w:val="24"/>
          <w:szCs w:val="24"/>
        </w:rPr>
        <w:t xml:space="preserve">, and make a first effort at implementing the search. We will </w:t>
      </w:r>
      <w:ins w:id="127" w:author="Matthew Strax-Haber" w:date="2012-11-20T11:03:00Z">
        <w:r w:rsidR="00C53FE1">
          <w:rPr>
            <w:rFonts w:ascii="Times New Roman" w:hAnsi="Times New Roman" w:cs="Times New Roman"/>
            <w:sz w:val="24"/>
            <w:szCs w:val="24"/>
          </w:rPr>
          <w:t xml:space="preserve">also </w:t>
        </w:r>
      </w:ins>
      <w:r>
        <w:rPr>
          <w:rFonts w:ascii="Times New Roman" w:hAnsi="Times New Roman" w:cs="Times New Roman"/>
          <w:sz w:val="24"/>
          <w:szCs w:val="24"/>
        </w:rPr>
        <w:t xml:space="preserve">have to conduct extensive testing to develop sensible heuristic weights for board likability evaluation, but this might be possible through the use of a genetic algorithm. Whether we take this approach to optimization of the weights will likely depend on time constraints. Overall, we feel that we are in a very good position to </w:t>
      </w:r>
      <w:del w:id="128" w:author="Matthew Strax-Haber" w:date="2012-11-20T11:03:00Z">
        <w:r w:rsidDel="00C53FE1">
          <w:rPr>
            <w:rFonts w:ascii="Times New Roman" w:hAnsi="Times New Roman" w:cs="Times New Roman"/>
            <w:sz w:val="24"/>
            <w:szCs w:val="24"/>
          </w:rPr>
          <w:delText xml:space="preserve">finish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achieve </w:t>
      </w:r>
      <w:ins w:id="129" w:author="Matthew Strax-Haber" w:date="2012-11-20T11:03:00Z">
        <w:r w:rsidR="00C53FE1">
          <w:rPr>
            <w:rFonts w:ascii="Times New Roman" w:hAnsi="Times New Roman" w:cs="Times New Roman"/>
            <w:sz w:val="24"/>
            <w:szCs w:val="24"/>
          </w:rPr>
          <w:t xml:space="preserve">most of </w:t>
        </w:r>
      </w:ins>
      <w:r>
        <w:rPr>
          <w:rFonts w:ascii="Times New Roman" w:hAnsi="Times New Roman" w:cs="Times New Roman"/>
          <w:sz w:val="24"/>
          <w:szCs w:val="24"/>
        </w:rPr>
        <w:t>our goals well before the end of the semester.</w:t>
      </w:r>
    </w:p>
    <w:p w14:paraId="4FED36FD" w14:textId="77777777" w:rsidR="002166BB" w:rsidRPr="00FB595F" w:rsidRDefault="002166BB" w:rsidP="00FB59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of us on the team have learned a great deal</w:t>
      </w:r>
      <w:r w:rsidR="00B82EE9">
        <w:rPr>
          <w:rFonts w:ascii="Times New Roman" w:hAnsi="Times New Roman" w:cs="Times New Roman"/>
          <w:sz w:val="24"/>
          <w:szCs w:val="24"/>
        </w:rPr>
        <w:t xml:space="preserve"> </w:t>
      </w:r>
      <w:ins w:id="130" w:author="Matthew Strax-Haber" w:date="2012-11-20T11:04:00Z">
        <w:r w:rsidR="00C53FE1">
          <w:rPr>
            <w:rFonts w:ascii="Times New Roman" w:hAnsi="Times New Roman" w:cs="Times New Roman"/>
            <w:sz w:val="24"/>
            <w:szCs w:val="24"/>
          </w:rPr>
          <w:t xml:space="preserve">about both AI and software development </w:t>
        </w:r>
      </w:ins>
      <w:r w:rsidR="00B82EE9">
        <w:rPr>
          <w:rFonts w:ascii="Times New Roman" w:hAnsi="Times New Roman" w:cs="Times New Roman"/>
          <w:sz w:val="24"/>
          <w:szCs w:val="24"/>
        </w:rPr>
        <w:t xml:space="preserve">so far. </w:t>
      </w:r>
      <w:ins w:id="131" w:author="Matthew Strax-Haber" w:date="2012-11-20T11:04:00Z">
        <w:r w:rsidR="00C53FE1">
          <w:rPr>
            <w:rFonts w:ascii="Times New Roman" w:hAnsi="Times New Roman" w:cs="Times New Roman"/>
            <w:sz w:val="24"/>
            <w:szCs w:val="24"/>
          </w:rPr>
          <w:t xml:space="preserve">We have researched relevant AI concepts, such as heuristics for the game of Chess, </w:t>
        </w:r>
      </w:ins>
      <w:ins w:id="132" w:author="Matthew Strax-Haber" w:date="2012-11-20T11:05:00Z">
        <w:r w:rsidR="00C53FE1">
          <w:rPr>
            <w:rFonts w:ascii="Times New Roman" w:hAnsi="Times New Roman" w:cs="Times New Roman"/>
            <w:sz w:val="24"/>
            <w:szCs w:val="24"/>
          </w:rPr>
          <w:t xml:space="preserve">game tree </w:t>
        </w:r>
      </w:ins>
      <w:ins w:id="133" w:author="Matthew Strax-Haber" w:date="2012-11-20T11:04:00Z">
        <w:r w:rsidR="00C53FE1">
          <w:rPr>
            <w:rFonts w:ascii="Times New Roman" w:hAnsi="Times New Roman" w:cs="Times New Roman"/>
            <w:sz w:val="24"/>
            <w:szCs w:val="24"/>
          </w:rPr>
          <w:t>search (quiescence, iterative deepening,</w:t>
        </w:r>
      </w:ins>
      <w:ins w:id="134" w:author="Matthew Strax-Haber" w:date="2012-11-20T11:05:00Z">
        <w:r w:rsidR="00C53FE1">
          <w:rPr>
            <w:rFonts w:ascii="Times New Roman" w:hAnsi="Times New Roman" w:cs="Times New Roman"/>
            <w:sz w:val="24"/>
            <w:szCs w:val="24"/>
          </w:rPr>
          <w:t xml:space="preserve"> A*, etc.), and representation techniques for large game state trees.</w:t>
        </w:r>
      </w:ins>
      <w:ins w:id="135" w:author="Matthew Strax-Haber" w:date="2012-11-20T11:04:00Z">
        <w:r w:rsidR="00C53FE1">
          <w:rPr>
            <w:rFonts w:ascii="Times New Roman" w:hAnsi="Times New Roman" w:cs="Times New Roman"/>
            <w:sz w:val="24"/>
            <w:szCs w:val="24"/>
          </w:rPr>
          <w:t xml:space="preserve"> In addition to our research on relevant AI concepts, </w:t>
        </w:r>
      </w:ins>
      <w:del w:id="136" w:author="Matthew Strax-Haber" w:date="2012-11-20T11:04:00Z">
        <w:r w:rsidR="00B82EE9" w:rsidDel="00C53FE1">
          <w:rPr>
            <w:rFonts w:ascii="Times New Roman" w:hAnsi="Times New Roman" w:cs="Times New Roman"/>
            <w:sz w:val="24"/>
            <w:szCs w:val="24"/>
          </w:rPr>
          <w:delText>W</w:delText>
        </w:r>
      </w:del>
      <w:ins w:id="137" w:author="Matthew Strax-Haber" w:date="2012-11-20T11:04:00Z">
        <w:r w:rsidR="00C53FE1">
          <w:rPr>
            <w:rFonts w:ascii="Times New Roman" w:hAnsi="Times New Roman" w:cs="Times New Roman"/>
            <w:sz w:val="24"/>
            <w:szCs w:val="24"/>
          </w:rPr>
          <w:t>w</w:t>
        </w:r>
      </w:ins>
      <w:r w:rsidR="00B82EE9">
        <w:rPr>
          <w:rFonts w:ascii="Times New Roman" w:hAnsi="Times New Roman" w:cs="Times New Roman"/>
          <w:sz w:val="24"/>
          <w:szCs w:val="24"/>
        </w:rPr>
        <w:t xml:space="preserve">e have become intimately familiar with Google's Python style guide, </w:t>
      </w:r>
      <w:del w:id="138" w:author="Matthew Strax-Haber" w:date="2012-11-20T11:05:00Z">
        <w:r w:rsidR="00B82EE9" w:rsidDel="00C53FE1">
          <w:rPr>
            <w:rFonts w:ascii="Times New Roman" w:hAnsi="Times New Roman" w:cs="Times New Roman"/>
            <w:sz w:val="24"/>
            <w:szCs w:val="24"/>
          </w:rPr>
          <w:delText xml:space="preserve">we have </w:delText>
        </w:r>
      </w:del>
      <w:r w:rsidR="00B82EE9">
        <w:rPr>
          <w:rFonts w:ascii="Times New Roman" w:hAnsi="Times New Roman" w:cs="Times New Roman"/>
          <w:sz w:val="24"/>
          <w:szCs w:val="24"/>
        </w:rPr>
        <w:t>worked with the Twisted server framework, and</w:t>
      </w:r>
      <w:del w:id="139" w:author="Matthew Strax-Haber" w:date="2012-11-20T11:06:00Z">
        <w:r w:rsidR="00B82EE9" w:rsidDel="00C53FE1">
          <w:rPr>
            <w:rFonts w:ascii="Times New Roman" w:hAnsi="Times New Roman" w:cs="Times New Roman"/>
            <w:sz w:val="24"/>
            <w:szCs w:val="24"/>
          </w:rPr>
          <w:delText xml:space="preserve"> we have</w:delText>
        </w:r>
      </w:del>
      <w:r w:rsidR="00B82EE9">
        <w:rPr>
          <w:rFonts w:ascii="Times New Roman" w:hAnsi="Times New Roman" w:cs="Times New Roman"/>
          <w:sz w:val="24"/>
          <w:szCs w:val="24"/>
        </w:rPr>
        <w:t xml:space="preserve"> </w:t>
      </w:r>
      <w:del w:id="140" w:author="Matthew Strax-Haber" w:date="2012-11-20T11:06:00Z">
        <w:r w:rsidR="00B82EE9" w:rsidDel="00C53FE1">
          <w:rPr>
            <w:rFonts w:ascii="Times New Roman" w:hAnsi="Times New Roman" w:cs="Times New Roman"/>
            <w:sz w:val="24"/>
            <w:szCs w:val="24"/>
          </w:rPr>
          <w:delText xml:space="preserve">been forced to </w:delText>
        </w:r>
      </w:del>
      <w:r w:rsidR="00B82EE9">
        <w:rPr>
          <w:rFonts w:ascii="Times New Roman" w:hAnsi="Times New Roman" w:cs="Times New Roman"/>
          <w:sz w:val="24"/>
          <w:szCs w:val="24"/>
        </w:rPr>
        <w:t>consider</w:t>
      </w:r>
      <w:ins w:id="141" w:author="Matthew Strax-Haber" w:date="2012-11-20T11:06:00Z">
        <w:r w:rsidR="00C53FE1">
          <w:rPr>
            <w:rFonts w:ascii="Times New Roman" w:hAnsi="Times New Roman" w:cs="Times New Roman"/>
            <w:sz w:val="24"/>
            <w:szCs w:val="24"/>
          </w:rPr>
          <w:t>ed the</w:t>
        </w:r>
      </w:ins>
      <w:r w:rsidR="00B82EE9">
        <w:rPr>
          <w:rFonts w:ascii="Times New Roman" w:hAnsi="Times New Roman" w:cs="Times New Roman"/>
          <w:sz w:val="24"/>
          <w:szCs w:val="24"/>
        </w:rPr>
        <w:t xml:space="preserve"> optimization of heuristic functions for rapid, repeated use. </w:t>
      </w:r>
      <w:r w:rsidR="001B4C27">
        <w:rPr>
          <w:rFonts w:ascii="Times New Roman" w:hAnsi="Times New Roman" w:cs="Times New Roman"/>
          <w:sz w:val="24"/>
          <w:szCs w:val="24"/>
        </w:rPr>
        <w:t xml:space="preserve">Tackling quiescent search will, most likely, be the project's most cerebral challenge. However, we are eager to tackle it and to utilize the tools we have built to construct a </w:t>
      </w:r>
      <w:ins w:id="142" w:author="Matthew Strax-Haber" w:date="2012-11-20T11:06:00Z">
        <w:r w:rsidR="00C53FE1">
          <w:rPr>
            <w:rFonts w:ascii="Times New Roman" w:hAnsi="Times New Roman" w:cs="Times New Roman"/>
            <w:sz w:val="24"/>
            <w:szCs w:val="24"/>
          </w:rPr>
          <w:t>semi-</w:t>
        </w:r>
      </w:ins>
      <w:r w:rsidR="001B4C27">
        <w:rPr>
          <w:rFonts w:ascii="Times New Roman" w:hAnsi="Times New Roman" w:cs="Times New Roman"/>
          <w:sz w:val="24"/>
          <w:szCs w:val="24"/>
        </w:rPr>
        <w:t>competent chess player</w:t>
      </w:r>
      <w:ins w:id="143" w:author="Matthew Strax-Haber" w:date="2012-11-20T11:06:00Z">
        <w:r w:rsidR="00C53FE1">
          <w:rPr>
            <w:rFonts w:ascii="Times New Roman" w:hAnsi="Times New Roman" w:cs="Times New Roman"/>
            <w:sz w:val="24"/>
            <w:szCs w:val="24"/>
          </w:rPr>
          <w:t xml:space="preserve"> that demonstrates many of the concepts we have learned in this class</w:t>
        </w:r>
      </w:ins>
      <w:r w:rsidR="001B4C27">
        <w:rPr>
          <w:rFonts w:ascii="Times New Roman" w:hAnsi="Times New Roman" w:cs="Times New Roman"/>
          <w:sz w:val="24"/>
          <w:szCs w:val="24"/>
        </w:rPr>
        <w:t>.</w:t>
      </w:r>
    </w:p>
    <w:sectPr w:rsidR="002166BB" w:rsidRPr="00FB595F" w:rsidSect="005C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0CC6"/>
    <w:multiLevelType w:val="hybridMultilevel"/>
    <w:tmpl w:val="77162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FB595F"/>
    <w:rsid w:val="001523AE"/>
    <w:rsid w:val="001B4C27"/>
    <w:rsid w:val="00211349"/>
    <w:rsid w:val="002166BB"/>
    <w:rsid w:val="00227606"/>
    <w:rsid w:val="00584B1A"/>
    <w:rsid w:val="00587EB9"/>
    <w:rsid w:val="005909C5"/>
    <w:rsid w:val="005C52CF"/>
    <w:rsid w:val="005C78CA"/>
    <w:rsid w:val="006B6D0C"/>
    <w:rsid w:val="00737273"/>
    <w:rsid w:val="00900E5C"/>
    <w:rsid w:val="00B1214D"/>
    <w:rsid w:val="00B82EE9"/>
    <w:rsid w:val="00C117C9"/>
    <w:rsid w:val="00C53FE1"/>
    <w:rsid w:val="00CD00F6"/>
    <w:rsid w:val="00E3078E"/>
    <w:rsid w:val="00E362AF"/>
    <w:rsid w:val="00E458B2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F2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B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307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760</Words>
  <Characters>4333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Jimbo</dc:creator>
  <cp:lastModifiedBy>Matthew Strax-Haber</cp:lastModifiedBy>
  <cp:revision>16</cp:revision>
  <dcterms:created xsi:type="dcterms:W3CDTF">2012-11-19T19:57:00Z</dcterms:created>
  <dcterms:modified xsi:type="dcterms:W3CDTF">2012-11-20T03:42:00Z</dcterms:modified>
</cp:coreProperties>
</file>